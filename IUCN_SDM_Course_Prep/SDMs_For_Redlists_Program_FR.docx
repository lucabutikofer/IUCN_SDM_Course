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keepLines/>
        <w:spacing w:before="240" w:after="0"/>
        <w:pPrChange w:id="0" w:author="Federico Riva" w:date="2022-08-14T00:24:00Z">
          <w:pPr>
            <w:pStyle w:val="Title"/>
          </w:pPr>
        </w:pPrChange>
        <w:rPr/>
      </w:pPr>
      <w:r>
        <w:rPr/>
        <w:t>Transdisciplinary Nature Conservation: the IUCN Red List of Threatened Species from evaluation to practice</w:t>
      </w:r>
    </w:p>
    <w:p>
      <w:pPr>
        <w:pStyle w:val="Body"/>
        <w:rPr/>
      </w:pPr>
      <w:r>
        <w:rPr/>
      </w:r>
    </w:p>
    <w:p>
      <w:pPr>
        <w:pStyle w:val="Subtitle"/>
        <w:rPr/>
      </w:pPr>
      <w:r>
        <w:rPr/>
        <w:t>Morning (9:00 - 12:30)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Theoretical introduction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Step by step SDM workflow tutorial with Wallace</w:t>
      </w:r>
    </w:p>
    <w:p>
      <w:pPr>
        <w:pStyle w:val="Body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Heading"/>
        <w:numPr>
          <w:ilvl w:val="0"/>
          <w:numId w:val="2"/>
        </w:numPr>
        <w:rPr/>
      </w:pPr>
      <w:r>
        <w:rPr/>
        <w:t>Introduction (9:00 - 9:30</w:t>
      </w:r>
      <w:del w:id="0" w:author="Unknown Author" w:date="2022-08-23T09:29:01Z">
        <w:r>
          <w:rPr/>
          <w:delText>/10:0</w:delText>
        </w:r>
      </w:del>
      <w:del w:id="1" w:author="Unknown Author" w:date="2022-08-23T09:28:59Z">
        <w:r>
          <w:rPr/>
          <w:delText>0</w:delText>
        </w:r>
      </w:del>
      <w:r>
        <w:rPr/>
        <w:t>)</w:t>
      </w:r>
    </w:p>
    <w:p>
      <w:pPr>
        <w:pStyle w:val="Heading2"/>
        <w:ind w:left="283" w:hanging="0"/>
        <w:rPr/>
      </w:pPr>
      <w:r>
        <w:rPr/>
        <w:t>Antoine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What are SDMs?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What are SDMs used for?</w:t>
      </w:r>
    </w:p>
    <w:p>
      <w:pPr>
        <w:pStyle w:val="Body"/>
        <w:ind w:left="283" w:hanging="0"/>
        <w:rPr/>
      </w:pPr>
      <w:r>
        <w:rPr/>
      </w:r>
    </w:p>
    <w:p>
      <w:pPr>
        <w:pStyle w:val="Body"/>
        <w:ind w:left="283" w:hanging="0"/>
        <w:rPr/>
      </w:pPr>
      <w:r>
        <w:rPr/>
      </w:r>
    </w:p>
    <w:p>
      <w:pPr>
        <w:pStyle w:val="Heading"/>
        <w:numPr>
          <w:ilvl w:val="0"/>
          <w:numId w:val="2"/>
        </w:numPr>
        <w:rPr/>
      </w:pPr>
      <w:r>
        <w:rPr/>
        <w:t>SDM workflow (9:30</w:t>
      </w:r>
      <w:del w:id="2" w:author="Unknown Author" w:date="2022-08-31T13:14:01Z">
        <w:r>
          <w:rPr/>
          <w:delText>/10:00</w:delText>
        </w:r>
      </w:del>
      <w:r>
        <w:rPr/>
        <w:t xml:space="preserve"> - 10:30)</w:t>
      </w:r>
    </w:p>
    <w:p>
      <w:pPr>
        <w:pStyle w:val="Heading2"/>
        <w:ind w:left="283" w:hanging="0"/>
        <w:rPr/>
      </w:pPr>
      <w:r>
        <w:rPr/>
        <w:t>Fede/Luca</w:t>
      </w:r>
    </w:p>
    <w:p>
      <w:pPr>
        <w:pStyle w:val="Body"/>
        <w:numPr>
          <w:ilvl w:val="0"/>
          <w:numId w:val="1"/>
        </w:numPr>
        <w:rPr>
          <w:color w:val="FF0000"/>
          <w:lang w:val="fr-FR"/>
          <w:del w:id="12" w:author="Unknown Author" w:date="2022-08-31T13:42:36Z"/>
        </w:rPr>
      </w:pPr>
      <w:del w:id="3" w:author="Unknown Author" w:date="2022-08-31T13:42:36Z">
        <w:r>
          <w:rPr>
            <w:lang w:val="fr-FR"/>
          </w:rPr>
          <w:delText>Defining our rationale</w:delText>
        </w:r>
      </w:del>
      <w:ins w:id="4" w:author="Federico Riva" w:date="2022-08-12T08:38:00Z">
        <w:del w:id="5" w:author="Unknown Author" w:date="2022-08-31T13:42:36Z">
          <w:r>
            <w:rPr>
              <w:lang w:val="fr-FR"/>
            </w:rPr>
            <w:delText xml:space="preserve"> </w:delText>
          </w:r>
        </w:del>
      </w:ins>
      <w:ins w:id="6" w:author="Federico Riva" w:date="2022-08-12T08:38:00Z">
        <w:del w:id="7" w:author="Unknown Author" w:date="2022-08-31T13:42:36Z">
          <w:r>
            <w:rPr>
              <w:color w:val="FF0000"/>
              <w:lang w:val="fr-FR"/>
            </w:rPr>
            <w:delText>(</w:delText>
          </w:r>
        </w:del>
      </w:ins>
      <w:ins w:id="8" w:author="Federico Riva" w:date="2022-08-12T08:39:00Z">
        <w:del w:id="9" w:author="Unknown Author" w:date="2022-08-31T13:42:36Z">
          <w:r>
            <w:rPr>
              <w:color w:val="FF0000"/>
              <w:lang w:val="fr-FR"/>
            </w:rPr>
            <w:delText>10</w:delText>
          </w:r>
        </w:del>
      </w:ins>
      <w:ins w:id="10" w:author="Federico Riva" w:date="2022-08-12T08:38:00Z">
        <w:del w:id="11" w:author="Unknown Author" w:date="2022-08-31T13:42:36Z">
          <w:r>
            <w:rPr>
              <w:color w:val="FF0000"/>
              <w:lang w:val="fr-FR"/>
            </w:rPr>
            <w:delText xml:space="preserve"> min)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15" w:author="Unknown Author" w:date="2022-08-31T13:42:36Z"/>
        </w:rPr>
      </w:pPr>
      <w:ins w:id="13" w:author="Federico Riva" w:date="2022-08-12T08:30:00Z">
        <w:del w:id="14" w:author="Unknown Author" w:date="2022-08-31T13:42:36Z">
          <w:r>
            <w:rPr/>
            <w:delText>What are you modeling, and why?</w:delText>
          </w:r>
        </w:del>
      </w:ins>
    </w:p>
    <w:p>
      <w:pPr>
        <w:pStyle w:val="Body"/>
        <w:numPr>
          <w:ilvl w:val="2"/>
          <w:numId w:val="1"/>
        </w:numPr>
        <w:rPr>
          <w:color w:val="FF0000"/>
          <w:lang w:val="fr-FR"/>
          <w:del w:id="24" w:author="Unknown Author" w:date="2022-08-31T13:42:36Z"/>
        </w:rPr>
      </w:pPr>
      <w:ins w:id="16" w:author="Federico Riva" w:date="2022-08-12T08:30:00Z">
        <w:del w:id="17" w:author="Unknown Author" w:date="2022-08-31T13:42:36Z">
          <w:r>
            <w:rPr/>
            <w:delText>Predicting distribution (</w:delText>
          </w:r>
        </w:del>
      </w:ins>
      <w:ins w:id="18" w:author="Federico Riva" w:date="2022-08-12T08:31:00Z">
        <w:del w:id="19" w:author="Unknown Author" w:date="2022-08-31T13:42:36Z">
          <w:r>
            <w:rPr/>
            <w:delText xml:space="preserve">maps for </w:delText>
          </w:r>
        </w:del>
      </w:ins>
      <w:ins w:id="20" w:author="Federico Riva" w:date="2022-08-12T08:30:00Z">
        <w:del w:id="21" w:author="Unknown Author" w:date="2022-08-31T13:42:36Z">
          <w:r>
            <w:rPr/>
            <w:delText xml:space="preserve">present or future), inferring </w:delText>
          </w:r>
        </w:del>
      </w:ins>
      <w:ins w:id="22" w:author="Federico Riva" w:date="2022-08-12T08:31:00Z">
        <w:del w:id="23" w:author="Unknown Author" w:date="2022-08-31T13:42:36Z">
          <w:r>
            <w:rPr/>
            <w:delText>species-environment relationships</w:delText>
          </w:r>
        </w:del>
      </w:ins>
    </w:p>
    <w:p>
      <w:pPr>
        <w:pStyle w:val="Body"/>
        <w:numPr>
          <w:ilvl w:val="2"/>
          <w:numId w:val="1"/>
        </w:numPr>
        <w:rPr>
          <w:del w:id="27" w:author="Unknown Author" w:date="2022-08-31T13:42:36Z"/>
        </w:rPr>
      </w:pPr>
      <w:del w:id="25" w:author="Unknown Author" w:date="2022-08-31T13:42:36Z">
        <w:r>
          <w:rPr>
            <w:lang w:val="fr-FR"/>
          </w:rPr>
          <w:delText>“</w:delText>
        </w:r>
      </w:del>
      <w:del w:id="26" w:author="Unknown Author" w:date="2022-08-31T13:42:36Z">
        <w:r>
          <w:rPr>
            <w:lang w:val="fr-FR"/>
          </w:rPr>
          <w:delText>Where are potential breeding sites?”</w:delText>
        </w:r>
      </w:del>
    </w:p>
    <w:p>
      <w:pPr>
        <w:pStyle w:val="Body"/>
        <w:numPr>
          <w:ilvl w:val="2"/>
          <w:numId w:val="1"/>
        </w:numPr>
        <w:rPr>
          <w:del w:id="30" w:author="Unknown Author" w:date="2022-08-31T13:42:36Z"/>
        </w:rPr>
      </w:pPr>
      <w:del w:id="28" w:author="Unknown Author" w:date="2022-08-31T13:42:36Z">
        <w:r>
          <w:rPr>
            <w:lang w:val="fr-FR"/>
          </w:rPr>
          <w:delText>“</w:delText>
        </w:r>
      </w:del>
      <w:del w:id="29" w:author="Unknown Author" w:date="2022-08-31T13:42:36Z">
        <w:r>
          <w:rPr>
            <w:lang w:val="fr-FR"/>
          </w:rPr>
          <w:delText>Where are potential sighting locations?”</w:delText>
        </w:r>
      </w:del>
    </w:p>
    <w:p>
      <w:pPr>
        <w:pStyle w:val="Body"/>
        <w:numPr>
          <w:ilvl w:val="3"/>
          <w:numId w:val="1"/>
        </w:numPr>
        <w:rPr>
          <w:del w:id="32" w:author="Unknown Author" w:date="2022-08-31T13:42:36Z"/>
        </w:rPr>
      </w:pPr>
      <w:del w:id="31" w:author="Unknown Author" w:date="2022-08-31T13:42:36Z">
        <w:r>
          <w:rPr>
            <w:lang w:val="fr-FR"/>
          </w:rPr>
          <w:delText>Mobile/sessile species</w:delText>
        </w:r>
      </w:del>
    </w:p>
    <w:p>
      <w:pPr>
        <w:pStyle w:val="Body"/>
        <w:numPr>
          <w:ilvl w:val="3"/>
          <w:numId w:val="1"/>
        </w:numPr>
        <w:rPr>
          <w:del w:id="34" w:author="Unknown Author" w:date="2022-08-31T13:42:36Z"/>
        </w:rPr>
      </w:pPr>
      <w:del w:id="33" w:author="Unknown Author" w:date="2022-08-31T13:42:36Z">
        <w:r>
          <w:rPr>
            <w:lang w:val="fr-FR"/>
          </w:rPr>
          <w:delText>Home range sizes</w:delText>
        </w:r>
      </w:del>
    </w:p>
    <w:p>
      <w:pPr>
        <w:pStyle w:val="Body"/>
        <w:numPr>
          <w:ilvl w:val="1"/>
          <w:numId w:val="1"/>
        </w:numPr>
        <w:rPr>
          <w:del w:id="37" w:author="Unknown Author" w:date="2022-08-31T13:42:36Z"/>
        </w:rPr>
      </w:pPr>
      <w:del w:id="35" w:author="Unknown Author" w:date="2022-08-31T13:42:36Z">
        <w:r>
          <w:rPr>
            <w:lang w:val="fr-FR"/>
          </w:rPr>
          <w:delText>“</w:delText>
        </w:r>
      </w:del>
      <w:del w:id="36" w:author="Unknown Author" w:date="2022-08-31T13:42:36Z">
        <w:r>
          <w:rPr>
            <w:lang w:val="fr-FR"/>
          </w:rPr>
          <w:delText>How will distribution change in the future?”</w:delText>
        </w:r>
      </w:del>
    </w:p>
    <w:p>
      <w:pPr>
        <w:pStyle w:val="Body"/>
        <w:numPr>
          <w:ilvl w:val="1"/>
          <w:numId w:val="1"/>
        </w:numPr>
        <w:pPrChange w:id="0" w:author="Federico Riva" w:date="2022-08-12T08:30:00Z">
          <w:pPr>
            <w:pStyle w:val="Body"/>
            <w:numPr>
              <w:ilvl w:val="0"/>
              <w:numId w:val="1"/>
            </w:numPr>
            <w:ind w:left="480" w:hanging="240"/>
          </w:pPr>
        </w:pPrChange>
        <w:rPr>
          <w:color w:val="FF0000"/>
          <w:lang w:val="fr-FR"/>
          <w:del w:id="38" w:author="Unknown Author" w:date="2022-08-31T13:42:36Z"/>
        </w:rPr>
      </w:pPr>
      <w:r>
        <w:rPr>
          <w:lang w:val="fr-FR"/>
        </w:rPr>
        <w:t xml:space="preserve">Examples of all of the above </w:t>
      </w:r>
    </w:p>
    <w:p>
      <w:pPr>
        <w:pStyle w:val="Body"/>
        <w:numPr>
          <w:ilvl w:val="0"/>
          <w:numId w:val="1"/>
        </w:numPr>
        <w:rPr>
          <w:color w:val="FF0000"/>
          <w:lang w:val="fr-FR"/>
          <w:del w:id="49" w:author="Unknown Author" w:date="2022-08-31T13:42:36Z"/>
        </w:rPr>
      </w:pPr>
      <w:ins w:id="39" w:author="Federico Riva" w:date="2022-08-12T08:29:00Z">
        <w:del w:id="40" w:author="Unknown Author" w:date="2022-08-31T13:42:36Z">
          <w:r>
            <w:rPr/>
            <w:delText>Theory</w:delText>
          </w:r>
        </w:del>
      </w:ins>
      <w:ins w:id="41" w:author="Federico Riva" w:date="2022-08-12T08:38:00Z">
        <w:del w:id="42" w:author="Unknown Author" w:date="2022-08-31T13:42:36Z">
          <w:r>
            <w:rPr/>
            <w:delText xml:space="preserve"> </w:delText>
          </w:r>
        </w:del>
      </w:ins>
      <w:ins w:id="43" w:author="Federico Riva" w:date="2022-08-12T08:38:00Z">
        <w:del w:id="44" w:author="Unknown Author" w:date="2022-08-31T13:42:36Z">
          <w:r>
            <w:rPr>
              <w:color w:val="FF0000"/>
              <w:lang w:val="fr-FR"/>
            </w:rPr>
            <w:delText>(</w:delText>
          </w:r>
        </w:del>
      </w:ins>
      <w:ins w:id="45" w:author="Federico Riva" w:date="2022-08-12T08:39:00Z">
        <w:del w:id="46" w:author="Unknown Author" w:date="2022-08-31T13:42:36Z">
          <w:r>
            <w:rPr>
              <w:color w:val="FF0000"/>
              <w:lang w:val="fr-FR"/>
            </w:rPr>
            <w:delText>10</w:delText>
          </w:r>
        </w:del>
      </w:ins>
      <w:ins w:id="47" w:author="Federico Riva" w:date="2022-08-12T08:38:00Z">
        <w:del w:id="48" w:author="Unknown Author" w:date="2022-08-31T13:42:36Z">
          <w:r>
            <w:rPr>
              <w:color w:val="FF0000"/>
              <w:lang w:val="fr-FR"/>
            </w:rPr>
            <w:delText xml:space="preserve"> min)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58" w:author="Unknown Author" w:date="2022-08-31T13:42:36Z"/>
        </w:rPr>
      </w:pPr>
      <w:ins w:id="50" w:author="Federico Riva" w:date="2022-08-12T08:29:00Z">
        <w:del w:id="51" w:author="Unknown Author" w:date="2022-08-31T13:42:36Z">
          <w:r>
            <w:rPr/>
            <w:delText>Niche theory</w:delText>
          </w:r>
        </w:del>
      </w:ins>
      <w:ins w:id="52" w:author="Federico Riva" w:date="2022-08-12T08:32:00Z">
        <w:del w:id="53" w:author="Unknown Author" w:date="2022-08-31T13:42:36Z">
          <w:r>
            <w:rPr/>
            <w:delText xml:space="preserve"> </w:delText>
          </w:r>
        </w:del>
      </w:ins>
      <w:hyperlink r:id="rId2">
        <w:ins w:id="54" w:author="Federico Riva" w:date="2022-08-12T08:32:00Z">
          <w:del w:id="55" w:author="Unknown Author" w:date="2022-08-31T13:42:36Z">
            <w:r>
              <w:rPr>
                <w:rStyle w:val="InternetLink"/>
              </w:rPr>
              <w:delText>https://onlinelibrary.wiley.com/doi/10.1111/j.1461-0248.2007.01107.x</w:delText>
            </w:r>
          </w:del>
        </w:ins>
      </w:hyperlink>
      <w:ins w:id="56" w:author="Federico Riva" w:date="2022-08-12T08:32:00Z">
        <w:del w:id="57" w:author="Unknown Author" w:date="2022-08-31T13:42:36Z">
          <w:r>
            <w:rPr/>
            <w:delText xml:space="preserve"> 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67" w:author="Unknown Author" w:date="2022-08-31T13:42:36Z"/>
        </w:rPr>
      </w:pPr>
      <w:ins w:id="59" w:author="Federico Riva" w:date="2022-08-12T08:29:00Z">
        <w:del w:id="60" w:author="Unknown Author" w:date="2022-08-31T13:42:36Z">
          <w:r>
            <w:rPr/>
            <w:delText>BAM diagram</w:delText>
          </w:r>
        </w:del>
      </w:ins>
      <w:ins w:id="61" w:author="Federico Riva" w:date="2022-08-12T08:33:00Z">
        <w:del w:id="62" w:author="Unknown Author" w:date="2022-08-31T13:42:36Z">
          <w:r>
            <w:rPr/>
            <w:delText xml:space="preserve"> </w:delText>
          </w:r>
        </w:del>
      </w:ins>
      <w:hyperlink r:id="rId3">
        <w:ins w:id="63" w:author="Federico Riva" w:date="2022-08-12T08:33:00Z">
          <w:del w:id="64" w:author="Unknown Author" w:date="2022-08-31T13:42:36Z">
            <w:r>
              <w:rPr>
                <w:rStyle w:val="InternetLink"/>
              </w:rPr>
              <w:delText>https://www.researchgate.net/publication/255722125_Variation_in_niche_and_distribution_model_performance_The_need_for_a_priori_assessment_of_key_causal_factors</w:delText>
            </w:r>
          </w:del>
        </w:ins>
      </w:hyperlink>
      <w:ins w:id="65" w:author="Federico Riva" w:date="2022-08-12T08:33:00Z">
        <w:del w:id="66" w:author="Unknown Author" w:date="2022-08-31T13:42:36Z">
          <w:r>
            <w:rPr/>
            <w:delText xml:space="preserve"> 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70" w:author="Unknown Author" w:date="2022-08-31T13:42:36Z"/>
        </w:rPr>
      </w:pPr>
      <w:ins w:id="68" w:author="Federico Riva" w:date="2022-08-12T08:40:00Z">
        <w:del w:id="69" w:author="Unknown Author" w:date="2022-08-31T13:42:36Z">
          <w:r>
            <w:rPr/>
            <w:delText>Implications of theory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80" w:author="Unknown Author" w:date="2022-08-31T13:42:36Z"/>
        </w:rPr>
      </w:pPr>
      <w:del w:id="71" w:author="Unknown Author" w:date="2022-08-31T13:42:36Z">
        <w:r>
          <w:rPr>
            <w:lang w:val="fr-FR"/>
          </w:rPr>
          <w:delText>Choosing appropriate resolution</w:delText>
        </w:r>
      </w:del>
      <w:ins w:id="72" w:author="Federico Riva" w:date="2022-08-12T08:38:00Z">
        <w:del w:id="73" w:author="Unknown Author" w:date="2022-08-31T13:42:36Z">
          <w:r>
            <w:rPr>
              <w:lang w:val="fr-FR"/>
            </w:rPr>
            <w:delText xml:space="preserve"> </w:delText>
          </w:r>
        </w:del>
      </w:ins>
      <w:ins w:id="74" w:author="Federico Riva" w:date="2022-08-12T08:38:00Z">
        <w:del w:id="75" w:author="Unknown Author" w:date="2022-08-31T13:42:36Z">
          <w:r>
            <w:rPr>
              <w:color w:val="FF0000"/>
              <w:lang w:val="fr-FR"/>
            </w:rPr>
            <w:delText>(</w:delText>
          </w:r>
        </w:del>
      </w:ins>
      <w:ins w:id="76" w:author="Federico Riva" w:date="2022-08-12T08:39:00Z">
        <w:del w:id="77" w:author="Unknown Author" w:date="2022-08-31T13:42:36Z">
          <w:r>
            <w:rPr>
              <w:color w:val="FF0000"/>
              <w:lang w:val="fr-FR"/>
            </w:rPr>
            <w:delText>10</w:delText>
          </w:r>
        </w:del>
      </w:ins>
      <w:ins w:id="78" w:author="Federico Riva" w:date="2022-08-12T08:38:00Z">
        <w:del w:id="79" w:author="Unknown Author" w:date="2022-08-31T13:42:36Z">
          <w:r>
            <w:rPr>
              <w:color w:val="FF0000"/>
              <w:lang w:val="fr-FR"/>
            </w:rPr>
            <w:delText xml:space="preserve"> min)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84" w:author="Federico Riva" w:date="2022-08-12T08:29:00Z"/>
        </w:rPr>
      </w:pPr>
      <w:del w:id="81" w:author="Unknown Author" w:date="2022-08-31T13:42:36Z">
        <w:r>
          <w:rPr>
            <w:lang w:val="fr-FR"/>
          </w:rPr>
          <w:delText>Temporal</w:delText>
        </w:r>
      </w:del>
      <w:ins w:id="82" w:author="Federico Riva" w:date="2022-08-12T08:29:00Z">
        <w:del w:id="83" w:author="Unknown Author" w:date="2022-08-31T13:42:36Z">
          <w:r>
            <w:rPr>
              <w:lang w:val="fr-FR"/>
            </w:rPr>
            <w:delText xml:space="preserve">; </w:delText>
          </w:r>
        </w:del>
      </w:ins>
    </w:p>
    <w:p>
      <w:pPr>
        <w:pStyle w:val="Body"/>
        <w:numPr>
          <w:ilvl w:val="1"/>
          <w:numId w:val="1"/>
        </w:numPr>
        <w:rPr>
          <w:color w:val="FF0000"/>
          <w:lang w:val="fr-FR"/>
          <w:del w:id="88" w:author="Federico Riva" w:date="2022-08-12T08:29:00Z"/>
        </w:rPr>
      </w:pPr>
      <w:del w:id="85" w:author="Unknown Author" w:date="2022-08-31T13:42:36Z">
        <w:r>
          <w:rPr>
            <w:lang w:val="fr-FR"/>
          </w:rPr>
          <w:delText>Spatial</w:delText>
        </w:r>
      </w:del>
      <w:ins w:id="86" w:author="Federico Riva" w:date="2022-08-12T08:29:00Z">
        <w:del w:id="87" w:author="Unknown Author" w:date="2022-08-31T13:42:36Z">
          <w:r>
            <w:rPr>
              <w:lang w:val="fr-FR"/>
            </w:rPr>
            <w:delText xml:space="preserve">; </w:delText>
          </w:r>
        </w:del>
      </w:ins>
    </w:p>
    <w:p>
      <w:pPr>
        <w:pStyle w:val="Body"/>
        <w:numPr>
          <w:ilvl w:val="0"/>
          <w:numId w:val="0"/>
        </w:numPr>
        <w:ind w:left="480" w:hanging="0"/>
        <w:rPr>
          <w:color w:val="FF0000"/>
          <w:lang w:val="fr-FR"/>
          <w:ins w:id="96" w:author="Unknown Author" w:date="2022-08-31T13:46:46Z"/>
        </w:rPr>
      </w:pPr>
      <w:del w:id="89" w:author="Unknown Author" w:date="2022-08-31T13:42:36Z">
        <w:r>
          <w:rPr>
            <w:lang w:val="fr-FR"/>
          </w:rPr>
          <w:delText>Thematic</w:delText>
        </w:r>
      </w:del>
      <w:ins w:id="90" w:author="Federico Riva" w:date="2022-08-12T08:33:00Z">
        <w:del w:id="91" w:author="Unknown Author" w:date="2022-08-31T13:42:36Z">
          <w:r>
            <w:rPr>
              <w:lang w:val="fr-FR"/>
            </w:rPr>
            <w:delText xml:space="preserve">; </w:delText>
          </w:r>
        </w:del>
      </w:ins>
      <w:hyperlink r:id="rId4">
        <w:ins w:id="92" w:author="Federico Riva" w:date="2022-08-12T08:34:00Z">
          <w:del w:id="93" w:author="Unknown Author" w:date="2022-08-31T13:42:36Z">
            <w:r>
              <w:rPr>
                <w:rStyle w:val="InternetLink"/>
                <w:lang w:val="fr-FR"/>
              </w:rPr>
              <w:delText>https://ace-lab.ca/assets_b/Riva-Nielsen2020_Article_SixKeyStepsForFunctionalLandsc.pdf</w:delText>
            </w:r>
          </w:del>
        </w:ins>
      </w:hyperlink>
      <w:ins w:id="94" w:author="Federico Riva" w:date="2022-08-12T08:34:00Z">
        <w:del w:id="95" w:author="Unknown Author" w:date="2022-08-31T13:42:36Z">
          <w:r>
            <w:rPr>
              <w:lang w:val="fr-FR"/>
            </w:rPr>
            <w:delText xml:space="preserve"> </w:delText>
          </w:r>
        </w:del>
      </w:ins>
    </w:p>
    <w:p>
      <w:pPr>
        <w:pStyle w:val="Body"/>
        <w:rPr/>
      </w:pPr>
      <w:ins w:id="97" w:author="Unknown Author" w:date="2022-08-31T13:46:46Z">
        <w:r>
          <w:rPr>
            <w:lang w:val="fr-FR"/>
          </w:rPr>
          <w:t>FEDE</w:t>
        </w:r>
      </w:ins>
    </w:p>
    <w:p>
      <w:pPr>
        <w:pStyle w:val="Body"/>
        <w:numPr>
          <w:ilvl w:val="0"/>
          <w:numId w:val="12"/>
        </w:numPr>
        <w:rPr/>
      </w:pPr>
      <w:r>
        <w:rPr>
          <w:lang w:val="fr-FR"/>
        </w:rPr>
        <w:t>Occurrence Data (</w:t>
      </w:r>
      <w:r>
        <w:rPr>
          <w:color w:val="0000FF"/>
          <w:lang w:val="fr-FR"/>
        </w:rPr>
        <w:t>Wallace component</w:t>
      </w:r>
      <w:r>
        <w:rPr>
          <w:lang w:val="fr-FR"/>
        </w:rPr>
        <w:t>)</w:t>
      </w:r>
    </w:p>
    <w:p>
      <w:pPr>
        <w:pStyle w:val="Body"/>
        <w:numPr>
          <w:ilvl w:val="1"/>
          <w:numId w:val="13"/>
        </w:numPr>
        <w:rPr/>
      </w:pPr>
      <w:r>
        <w:rPr>
          <w:lang w:val="fr-FR"/>
        </w:rPr>
        <w:t>Data types</w:t>
      </w:r>
      <w:ins w:id="98" w:author="Federico Riva" w:date="2022-08-12T08:38:00Z">
        <w:r>
          <w:rPr>
            <w:lang w:val="fr-FR"/>
          </w:rPr>
          <w:t xml:space="preserve"> </w:t>
        </w:r>
      </w:ins>
      <w:ins w:id="99" w:author="Federico Riva" w:date="2022-08-12T08:38:00Z">
        <w:r>
          <w:rPr>
            <w:color w:val="FF0000"/>
            <w:lang w:val="fr-FR"/>
          </w:rPr>
          <w:t>(</w:t>
        </w:r>
      </w:ins>
      <w:ins w:id="100" w:author="Federico Riva" w:date="2022-08-12T08:40:00Z">
        <w:r>
          <w:rPr>
            <w:color w:val="FF0000"/>
            <w:lang w:val="fr-FR"/>
          </w:rPr>
          <w:t>5</w:t>
        </w:r>
      </w:ins>
      <w:ins w:id="101" w:author="Federico Riva" w:date="2022-08-12T08:38:00Z">
        <w:r>
          <w:rPr>
            <w:color w:val="FF0000"/>
            <w:lang w:val="fr-FR"/>
          </w:rPr>
          <w:t xml:space="preserve"> min)</w:t>
        </w:r>
      </w:ins>
    </w:p>
    <w:p>
      <w:pPr>
        <w:pStyle w:val="Body"/>
        <w:numPr>
          <w:ilvl w:val="2"/>
          <w:numId w:val="14"/>
        </w:numPr>
        <w:rPr>
          <w:lang w:val="fr-FR"/>
          <w:del w:id="103" w:author="Federico Riva" w:date="2022-08-12T08:31:00Z"/>
        </w:rPr>
      </w:pPr>
      <w:r>
        <w:rPr>
          <w:lang w:val="fr-FR"/>
        </w:rPr>
        <w:t>Presence only</w:t>
      </w:r>
      <w:ins w:id="102" w:author="Federico Riva" w:date="2022-08-12T08:31:00Z">
        <w:r>
          <w:rPr>
            <w:lang w:val="fr-FR"/>
          </w:rPr>
          <w:t xml:space="preserve">; </w:t>
        </w:r>
      </w:ins>
    </w:p>
    <w:p>
      <w:pPr>
        <w:pStyle w:val="Body"/>
        <w:numPr>
          <w:ilvl w:val="2"/>
          <w:numId w:val="15"/>
        </w:numPr>
        <w:rPr>
          <w:lang w:val="fr-FR"/>
          <w:del w:id="105" w:author="Federico Riva" w:date="2022-08-12T08:31:00Z"/>
        </w:rPr>
      </w:pPr>
      <w:r>
        <w:rPr>
          <w:lang w:val="fr-FR"/>
        </w:rPr>
        <w:t>Presence/absence</w:t>
      </w:r>
      <w:ins w:id="104" w:author="Federico Riva" w:date="2022-08-12T08:31:00Z">
        <w:r>
          <w:rPr>
            <w:lang w:val="fr-FR"/>
          </w:rPr>
          <w:t xml:space="preserve">; </w:t>
        </w:r>
      </w:ins>
    </w:p>
    <w:p>
      <w:pPr>
        <w:pStyle w:val="Body"/>
        <w:numPr>
          <w:ilvl w:val="2"/>
          <w:numId w:val="16"/>
        </w:numPr>
        <w:rPr/>
      </w:pPr>
      <w:r>
        <w:rPr>
          <w:lang w:val="fr-FR"/>
        </w:rPr>
        <w:t>Detection/non-detection</w:t>
      </w:r>
      <w:ins w:id="106" w:author="Federico Riva" w:date="2022-08-12T08:32:00Z">
        <w:r>
          <w:rPr>
            <w:lang w:val="fr-FR"/>
          </w:rPr>
          <w:t xml:space="preserve"> </w:t>
        </w:r>
      </w:ins>
      <w:hyperlink r:id="rId5">
        <w:ins w:id="107" w:author="Federico Riva" w:date="2022-08-12T08:32:00Z">
          <w:r>
            <w:rPr>
              <w:rStyle w:val="InternetLink"/>
              <w:lang w:val="fr-FR"/>
            </w:rPr>
            <w:t>https://onlinelibrary.wiley.com/doi/10.1111/ecog.02445</w:t>
          </w:r>
        </w:ins>
      </w:hyperlink>
      <w:ins w:id="108" w:author="Federico Riva" w:date="2022-08-12T08:32:00Z">
        <w:r>
          <w:rPr>
            <w:lang w:val="fr-FR"/>
          </w:rPr>
          <w:t xml:space="preserve"> </w:t>
        </w:r>
      </w:ins>
    </w:p>
    <w:p>
      <w:pPr>
        <w:pStyle w:val="Body"/>
        <w:numPr>
          <w:ilvl w:val="1"/>
          <w:numId w:val="17"/>
        </w:numPr>
        <w:rPr/>
      </w:pPr>
      <w:r>
        <w:rPr>
          <w:lang w:val="fr-FR"/>
        </w:rPr>
        <w:t>Biases</w:t>
      </w:r>
      <w:ins w:id="109" w:author="Federico Riva" w:date="2022-08-12T08:38:00Z">
        <w:r>
          <w:rPr>
            <w:lang w:val="fr-FR"/>
          </w:rPr>
          <w:t xml:space="preserve"> </w:t>
        </w:r>
      </w:ins>
      <w:ins w:id="110" w:author="Federico Riva" w:date="2022-08-12T08:38:00Z">
        <w:r>
          <w:rPr>
            <w:color w:val="FF0000"/>
            <w:lang w:val="fr-FR"/>
          </w:rPr>
          <w:t>(</w:t>
        </w:r>
      </w:ins>
      <w:ins w:id="111" w:author="Federico Riva" w:date="2022-08-12T08:40:00Z">
        <w:r>
          <w:rPr>
            <w:color w:val="FF0000"/>
            <w:lang w:val="fr-FR"/>
          </w:rPr>
          <w:t>5</w:t>
        </w:r>
      </w:ins>
      <w:ins w:id="112" w:author="Federico Riva" w:date="2022-08-12T08:38:00Z">
        <w:r>
          <w:rPr>
            <w:color w:val="FF0000"/>
            <w:lang w:val="fr-FR"/>
          </w:rPr>
          <w:t xml:space="preserve"> min)</w:t>
        </w:r>
      </w:ins>
    </w:p>
    <w:p>
      <w:pPr>
        <w:pStyle w:val="Body"/>
        <w:numPr>
          <w:ilvl w:val="2"/>
          <w:numId w:val="18"/>
        </w:numPr>
        <w:rPr/>
      </w:pPr>
      <w:r>
        <w:rPr>
          <w:lang w:val="fr-FR"/>
        </w:rPr>
        <w:t>Sampling</w:t>
      </w:r>
    </w:p>
    <w:p>
      <w:pPr>
        <w:pStyle w:val="Body"/>
        <w:numPr>
          <w:ilvl w:val="2"/>
          <w:numId w:val="19"/>
        </w:numPr>
        <w:rPr/>
      </w:pPr>
      <w:r>
        <w:rPr>
          <w:lang w:val="fr-FR"/>
        </w:rPr>
        <w:t>Detectability</w:t>
      </w:r>
      <w:ins w:id="113" w:author="Federico Riva" w:date="2022-08-12T08:34:00Z">
        <w:r>
          <w:rPr>
            <w:lang w:val="fr-FR"/>
          </w:rPr>
          <w:t xml:space="preserve"> </w:t>
        </w:r>
      </w:ins>
      <w:ins w:id="114" w:author="Federico Riva" w:date="2022-08-12T08:34:00Z">
        <w:r>
          <w:rPr>
            <w:color w:val="FF0000"/>
            <w:lang w:val="fr-FR"/>
          </w:rPr>
          <w:t>FR: is detectability « bias » ?</w:t>
        </w:r>
      </w:ins>
      <w:ins w:id="115" w:author="Federico Riva" w:date="2022-08-12T08:39:00Z">
        <w:r>
          <w:rPr>
            <w:color w:val="FF0000"/>
            <w:lang w:val="fr-FR"/>
          </w:rPr>
          <w:t xml:space="preserve"> Perhaps we should also </w:t>
        </w:r>
      </w:ins>
      <w:ins w:id="116" w:author="Federico Riva" w:date="2022-08-12T08:40:00Z">
        <w:r>
          <w:rPr>
            <w:color w:val="FF0000"/>
            <w:lang w:val="fr-FR"/>
          </w:rPr>
          <w:t>give a second of info on bias and how we define it</w:t>
        </w:r>
      </w:ins>
    </w:p>
    <w:p>
      <w:pPr>
        <w:pStyle w:val="Body"/>
        <w:numPr>
          <w:ilvl w:val="2"/>
          <w:numId w:val="20"/>
        </w:numPr>
        <w:rPr/>
      </w:pPr>
      <w:r>
        <w:rPr>
          <w:lang w:val="fr-FR"/>
        </w:rPr>
        <w:t>Taxonomic biases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 xml:space="preserve">Process Occurrence Data </w:t>
      </w:r>
      <w:r>
        <w:rPr/>
        <w:t>(</w:t>
      </w:r>
      <w:r>
        <w:rPr>
          <w:color w:val="0000FF"/>
          <w:lang w:val="en-CA"/>
        </w:rPr>
        <w:t>Wallace component)</w:t>
      </w:r>
      <w:ins w:id="117" w:author="Federico Riva" w:date="2022-08-12T08:38:00Z">
        <w:r>
          <w:rPr>
            <w:color w:val="0000FF"/>
            <w:lang w:val="en-CA"/>
          </w:rPr>
          <w:t xml:space="preserve"> </w:t>
        </w:r>
      </w:ins>
      <w:ins w:id="118" w:author="Federico Riva" w:date="2022-08-12T08:39:00Z">
        <w:r>
          <w:rPr>
            <w:color w:val="FF0000"/>
            <w:lang w:val="fr-FR"/>
          </w:rPr>
          <w:t>(</w:t>
        </w:r>
      </w:ins>
      <w:ins w:id="119" w:author="Federico Riva" w:date="2022-08-12T08:41:00Z">
        <w:r>
          <w:rPr>
            <w:color w:val="FF0000"/>
            <w:lang w:val="fr-FR"/>
          </w:rPr>
          <w:t>5</w:t>
        </w:r>
      </w:ins>
      <w:ins w:id="120" w:author="Federico Riva" w:date="2022-08-12T08:39:00Z">
        <w:r>
          <w:rPr>
            <w:color w:val="FF0000"/>
            <w:lang w:val="fr-FR"/>
          </w:rPr>
          <w:t xml:space="preserve">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Dealing with biases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Data filtering</w:t>
      </w:r>
      <w:ins w:id="121" w:author="Federico Riva" w:date="2022-08-12T08:35:00Z">
        <w:r>
          <w:rPr>
            <w:lang w:val="fr-FR"/>
          </w:rPr>
          <w:t xml:space="preserve"> </w:t>
        </w:r>
      </w:ins>
      <w:ins w:id="122" w:author="Federico Riva" w:date="2022-08-12T08:35:00Z">
        <w:r>
          <w:rPr>
            <w:color w:val="FF0000"/>
            <w:lang w:val="fr-FR"/>
          </w:rPr>
          <w:t>FR: isn’t « data filtering » the same as « spatial thinning » ?</w:t>
        </w:r>
      </w:ins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Replicating bias in background locations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Model bias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Spatial Thinning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ind w:left="283" w:hanging="0"/>
        <w:rPr/>
      </w:pPr>
      <w:r>
        <w:rPr/>
      </w:r>
    </w:p>
    <w:p>
      <w:pPr>
        <w:pStyle w:val="Body"/>
        <w:ind w:left="283" w:hanging="0"/>
        <w:rPr/>
      </w:pPr>
      <w:r>
        <w:rPr/>
      </w:r>
    </w:p>
    <w:p>
      <w:pPr>
        <w:pStyle w:val="Heading"/>
        <w:numPr>
          <w:ilvl w:val="0"/>
          <w:numId w:val="2"/>
        </w:numPr>
        <w:rPr/>
      </w:pPr>
      <w:r>
        <w:rPr>
          <w:lang w:val="en-US"/>
        </w:rPr>
        <w:t>Morning break</w:t>
      </w:r>
      <w:r>
        <w:rPr/>
        <w:t xml:space="preserve"> (10:30 11:00)</w:t>
      </w:r>
    </w:p>
    <w:p>
      <w:pPr>
        <w:pStyle w:val="Body"/>
        <w:ind w:left="283" w:hanging="0"/>
        <w:rPr/>
      </w:pPr>
      <w:r>
        <w:rPr/>
      </w:r>
    </w:p>
    <w:p>
      <w:pPr>
        <w:pStyle w:val="Body"/>
        <w:ind w:left="283" w:hanging="0"/>
        <w:rPr>
          <w:b/>
          <w:b/>
          <w:bCs/>
        </w:rPr>
      </w:pPr>
      <w:r>
        <w:rPr>
          <w:b/>
          <w:bCs/>
          <w:lang w:val="fr-FR"/>
        </w:rPr>
        <w:t xml:space="preserve"> </w:t>
      </w:r>
    </w:p>
    <w:p>
      <w:pPr>
        <w:pStyle w:val="Heading"/>
        <w:numPr>
          <w:ilvl w:val="0"/>
          <w:numId w:val="2"/>
        </w:numPr>
        <w:rPr/>
      </w:pPr>
      <w:r>
        <w:rPr>
          <w:lang w:val="en-US"/>
        </w:rPr>
        <w:t>SDM workflow</w:t>
      </w:r>
      <w:r>
        <w:rPr/>
        <w:t xml:space="preserve"> (11:00 - 12:30)</w:t>
      </w:r>
    </w:p>
    <w:p>
      <w:pPr>
        <w:pStyle w:val="Heading2"/>
        <w:ind w:left="283" w:hanging="0"/>
        <w:rPr/>
      </w:pPr>
      <w:r>
        <w:rPr/>
        <w:t>Fede/Luca</w:t>
      </w:r>
    </w:p>
    <w:p>
      <w:pPr>
        <w:pStyle w:val="Body"/>
        <w:ind w:left="283" w:hanging="0"/>
        <w:rPr/>
      </w:pPr>
      <w:ins w:id="124" w:author="Unknown Author" w:date="2022-08-31T13:51:32Z">
        <w:r>
          <w:rPr/>
        </w:r>
      </w:ins>
    </w:p>
    <w:p>
      <w:pPr>
        <w:pStyle w:val="Body"/>
        <w:ind w:left="283" w:hanging="0"/>
        <w:rPr/>
      </w:pPr>
      <w:ins w:id="126" w:author="Unknown Author" w:date="2022-08-31T13:51:32Z">
        <w:r>
          <w:rPr/>
          <w:t>LUCA</w:t>
        </w:r>
      </w:ins>
    </w:p>
    <w:p>
      <w:pPr>
        <w:pStyle w:val="Body"/>
        <w:ind w:left="283" w:hanging="0"/>
        <w:rPr/>
      </w:pPr>
      <w:r>
        <w:rPr/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Environmental Data (</w:t>
      </w:r>
      <w:r>
        <w:rPr>
          <w:color w:val="0000FF"/>
          <w:lang w:val="en-CA"/>
          <w:rPrChange w:id="0" w:author="Federico Riva" w:date="2022-08-12T08:39:00Z"/>
        </w:rPr>
        <w:t>Wallace component</w:t>
      </w:r>
      <w:r>
        <w:rPr/>
        <w:t>)</w:t>
      </w:r>
      <w:ins w:id="129" w:author="Federico Riva" w:date="2022-08-12T08:39:00Z">
        <w:r>
          <w:rPr/>
          <w:t xml:space="preserve"> </w:t>
        </w:r>
      </w:ins>
      <w:ins w:id="130" w:author="Federico Riva" w:date="2022-08-12T08:39:00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Matching our rationale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Typical kinds of layers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Climate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Geology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Podology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Hydrology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Land use/cover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Distance to …</w:t>
      </w:r>
      <w:ins w:id="131" w:author="Federico Riva" w:date="2022-08-12T08:36:00Z">
        <w:r>
          <w:rPr>
            <w:lang w:val="fr-FR"/>
          </w:rPr>
          <w:t xml:space="preserve"> </w:t>
        </w:r>
      </w:ins>
      <w:ins w:id="132" w:author="Federico Riva" w:date="2022-08-12T08:36:00Z">
        <w:r>
          <w:rPr>
            <w:rFonts w:eastAsia="Wingdings" w:cs="Wingdings" w:ascii="Wingdings" w:hAnsi="Wingdings"/>
            <w:lang w:val="fr-FR"/>
          </w:rPr>
          <w:t></w:t>
        </w:r>
      </w:ins>
      <w:ins w:id="133" w:author="Federico Riva" w:date="2022-08-12T08:36:00Z">
        <w:r>
          <w:rPr>
            <w:lang w:val="fr-FR"/>
          </w:rPr>
          <w:t xml:space="preserve"> proxies of a process</w:t>
        </w:r>
      </w:ins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Moving windows</w:t>
      </w:r>
      <w:ins w:id="134" w:author="Federico Riva" w:date="2022-08-12T08:36:00Z">
        <w:r>
          <w:rPr>
            <w:lang w:val="fr-FR"/>
          </w:rPr>
          <w:t xml:space="preserve"> </w:t>
        </w:r>
      </w:ins>
      <w:ins w:id="135" w:author="Federico Riva" w:date="2022-08-12T08:36:00Z">
        <w:r>
          <w:rPr>
            <w:rFonts w:eastAsia="Wingdings" w:cs="Wingdings" w:ascii="Wingdings" w:hAnsi="Wingdings"/>
            <w:lang w:val="fr-FR"/>
          </w:rPr>
          <w:t></w:t>
        </w:r>
      </w:ins>
      <w:ins w:id="136" w:author="Federico Riva" w:date="2022-08-12T08:36:00Z">
        <w:r>
          <w:rPr>
            <w:lang w:val="fr-FR"/>
          </w:rPr>
          <w:t xml:space="preserve"> landscape moderation of local ecological processes</w:t>
        </w:r>
      </w:ins>
    </w:p>
    <w:p>
      <w:pPr>
        <w:pStyle w:val="Body"/>
        <w:numPr>
          <w:ilvl w:val="2"/>
          <w:numId w:val="1"/>
        </w:numPr>
        <w:rPr/>
      </w:pPr>
      <w:r>
        <w:rPr/>
        <w:t>WorldClim</w:t>
      </w:r>
      <w:r>
        <w:rPr>
          <w:lang w:val="fr-FR"/>
        </w:rPr>
        <w:t xml:space="preserve">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3"/>
          <w:numId w:val="1"/>
        </w:numPr>
        <w:pPrChange w:id="0" w:author="Federico Riva" w:date="2022-08-12T08:36:00Z">
          <w:pPr>
            <w:pStyle w:val="Body"/>
            <w:numPr>
              <w:ilvl w:val="0"/>
              <w:numId w:val="1"/>
            </w:numPr>
            <w:ind w:left="720" w:hanging="240"/>
          </w:pPr>
        </w:pPrChange>
        <w:rPr>
          <w:lang w:val="it-IT"/>
        </w:rPr>
      </w:pPr>
      <w:ins w:id="137" w:author="Federico Riva" w:date="2022-08-12T08:36:00Z">
        <w:r>
          <w:rPr>
            <w:lang w:val="it-IT"/>
          </w:rPr>
          <w:t>Alternatives: CHELSA, ESA-CCI</w:t>
        </w:r>
      </w:ins>
      <w:ins w:id="138" w:author="Federico Riva" w:date="2022-08-12T08:36:00Z">
        <w:r>
          <w:rPr>
            <w:lang w:val="it-IT"/>
          </w:rPr>
          <w:t>-LC,...</w:t>
        </w:r>
      </w:ins>
    </w:p>
    <w:p>
      <w:pPr>
        <w:pStyle w:val="Body"/>
        <w:numPr>
          <w:ilvl w:val="0"/>
          <w:numId w:val="1"/>
        </w:numPr>
        <w:rPr/>
      </w:pPr>
      <w:r>
        <w:rPr/>
        <w:t>Process Environmental Data</w:t>
      </w:r>
      <w:r>
        <w:rPr>
          <w:lang w:val="fr-FR"/>
        </w:rPr>
        <w:t xml:space="preserve"> (</w:t>
      </w:r>
      <w:r>
        <w:rPr>
          <w:color w:val="0000FF"/>
          <w:lang w:val="en-CA"/>
        </w:rPr>
        <w:t>Wallace component</w:t>
      </w:r>
      <w:r>
        <w:rPr/>
        <w:t>)</w:t>
      </w:r>
      <w:ins w:id="139" w:author="Federico Riva" w:date="2022-08-12T08:41:00Z">
        <w:r>
          <w:rPr/>
          <w:t xml:space="preserve"> </w:t>
        </w:r>
      </w:ins>
      <w:ins w:id="140" w:author="Federico Riva" w:date="2022-08-12T08:41:00Z">
        <w:r>
          <w:rPr>
            <w:color w:val="FF0000"/>
            <w:lang w:val="fr-FR"/>
          </w:rPr>
          <w:t>(5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Nich</w:t>
      </w:r>
      <w:ins w:id="141" w:author="Federico Riva" w:date="2022-08-12T08:36:00Z">
        <w:r>
          <w:rPr>
            <w:lang w:val="fr-FR"/>
          </w:rPr>
          <w:t>e</w:t>
        </w:r>
      </w:ins>
      <w:r>
        <w:rPr>
          <w:lang w:val="fr-FR"/>
        </w:rPr>
        <w:t xml:space="preserve"> truncation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Variables correlation</w:t>
      </w:r>
    </w:p>
    <w:p>
      <w:pPr>
        <w:pStyle w:val="Body"/>
        <w:rPr>
          <w:lang w:val="fr-FR"/>
          <w:ins w:id="144" w:author="Unknown Author" w:date="2022-08-31T13:53:36Z"/>
        </w:rPr>
      </w:pPr>
      <w:ins w:id="143" w:author="Unknown Author" w:date="2022-08-31T13:53:36Z">
        <w:r>
          <w:rPr/>
        </w:r>
      </w:ins>
    </w:p>
    <w:p>
      <w:pPr>
        <w:pStyle w:val="Body"/>
        <w:rPr/>
      </w:pPr>
      <w:ins w:id="145" w:author="Unknown Author" w:date="2022-08-31T13:53:36Z">
        <w:r>
          <w:rPr>
            <w:lang w:val="fr-FR"/>
          </w:rPr>
          <w:t>FEDE</w:t>
        </w:r>
      </w:ins>
    </w:p>
    <w:p>
      <w:pPr>
        <w:pStyle w:val="Body"/>
        <w:rPr>
          <w:lang w:val="fr-FR"/>
        </w:rPr>
      </w:pPr>
      <w:r>
        <w:rPr/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Partition Occurrence Data (</w:t>
      </w:r>
      <w:r>
        <w:rPr>
          <w:color w:val="0000FF"/>
          <w:lang w:val="it-IT"/>
        </w:rPr>
        <w:t>Wallace component</w:t>
      </w:r>
      <w:r>
        <w:rPr/>
        <w:t>)</w:t>
      </w:r>
      <w:ins w:id="147" w:author="Federico Riva" w:date="2022-08-12T08:41:00Z">
        <w:r>
          <w:rPr/>
          <w:t xml:space="preserve"> </w:t>
        </w:r>
      </w:ins>
      <w:ins w:id="148" w:author="Federico Riva" w:date="2022-08-12T08:41:00Z">
        <w:r>
          <w:rPr>
            <w:color w:val="FF0000"/>
            <w:lang w:val="fr-FR"/>
          </w:rPr>
          <w:t>(5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Model validation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Spatial partition</w:t>
      </w:r>
    </w:p>
    <w:p>
      <w:pPr>
        <w:pStyle w:val="Body"/>
        <w:numPr>
          <w:ilvl w:val="0"/>
          <w:numId w:val="1"/>
        </w:numPr>
        <w:rPr/>
      </w:pPr>
      <w:del w:id="149" w:author="Unknown Author" w:date="2022-08-31T13:39:55Z">
        <w:r>
          <w:rPr>
            <w:lang w:val="fr-FR"/>
          </w:rPr>
          <w:delText>Model</w:delText>
        </w:r>
      </w:del>
      <w:ins w:id="150" w:author="Unknown Author" w:date="2022-08-31T13:39:55Z">
        <w:r>
          <w:rPr>
            <w:lang w:val="fr-FR"/>
          </w:rPr>
          <w:t xml:space="preserve"> </w:t>
        </w:r>
      </w:ins>
      <w:r>
        <w:rPr>
          <w:lang w:val="fr-FR"/>
        </w:rPr>
        <w:t xml:space="preserve"> (</w:t>
      </w:r>
      <w:r>
        <w:rPr>
          <w:color w:val="0000FF"/>
          <w:lang w:val="it-IT"/>
        </w:rPr>
        <w:t>Wallace component</w:t>
      </w:r>
      <w:r>
        <w:rPr/>
        <w:t>)</w:t>
      </w:r>
      <w:ins w:id="151" w:author="Federico Riva" w:date="2022-08-12T08:41:00Z">
        <w:r>
          <w:rPr/>
          <w:t xml:space="preserve"> </w:t>
        </w:r>
      </w:ins>
      <w:ins w:id="152" w:author="Federico Riva" w:date="2022-08-12T08:41:00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Modelling algorithms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MaxEnt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Feature classes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Regularisation multiplyers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Classification performance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3"/>
          <w:numId w:val="1"/>
        </w:numPr>
        <w:rPr/>
      </w:pPr>
      <w:r>
        <w:rPr>
          <w:lang w:val="fr-FR"/>
        </w:rPr>
        <w:t>ROC (Receiver Operating Characteristic)</w:t>
      </w:r>
    </w:p>
    <w:p>
      <w:pPr>
        <w:pStyle w:val="Body"/>
        <w:numPr>
          <w:ilvl w:val="3"/>
          <w:numId w:val="1"/>
        </w:numPr>
        <w:rPr/>
      </w:pPr>
      <w:r>
        <w:rPr>
          <w:lang w:val="fr-FR"/>
        </w:rPr>
        <w:t>AUC (Area Under the ROC Curve),</w:t>
      </w:r>
    </w:p>
    <w:p>
      <w:pPr>
        <w:pStyle w:val="Body"/>
        <w:numPr>
          <w:ilvl w:val="3"/>
          <w:numId w:val="1"/>
        </w:numPr>
        <w:rPr/>
      </w:pPr>
      <w:r>
        <w:rPr>
          <w:lang w:val="fr-FR"/>
        </w:rPr>
        <w:t>OR (Omission Rates)</w:t>
      </w:r>
    </w:p>
    <w:p>
      <w:pPr>
        <w:pStyle w:val="Body"/>
        <w:numPr>
          <w:ilvl w:val="3"/>
          <w:numId w:val="1"/>
        </w:numPr>
        <w:rPr/>
      </w:pPr>
      <w:r>
        <w:rPr>
          <w:lang w:val="fr-FR"/>
        </w:rPr>
        <w:t>AIC (Akaike Information Criterion)</w:t>
      </w:r>
    </w:p>
    <w:p>
      <w:pPr>
        <w:pStyle w:val="Body"/>
        <w:numPr>
          <w:ilvl w:val="3"/>
          <w:numId w:val="1"/>
        </w:numPr>
        <w:rPr/>
      </w:pPr>
      <w:ins w:id="153" w:author="Federico Riva" w:date="2022-08-12T08:37:00Z">
        <w:r>
          <w:rPr>
            <w:lang w:val="fr-FR"/>
          </w:rPr>
          <w:t>TSS</w:t>
        </w:r>
      </w:ins>
    </w:p>
    <w:p>
      <w:pPr>
        <w:pStyle w:val="Body"/>
        <w:numPr>
          <w:ilvl w:val="3"/>
          <w:numId w:val="1"/>
        </w:numPr>
        <w:rPr/>
      </w:pPr>
      <w:ins w:id="155" w:author="Federico Riva" w:date="2022-08-12T08:37:00Z">
        <w:r>
          <w:rPr>
            <w:lang w:val="fr-FR"/>
          </w:rPr>
          <w:t>Specificity and sensitivity</w:t>
        </w:r>
      </w:ins>
    </w:p>
    <w:p>
      <w:pPr>
        <w:pStyle w:val="Body"/>
        <w:numPr>
          <w:ilvl w:val="3"/>
          <w:numId w:val="1"/>
        </w:numPr>
        <w:rPr/>
      </w:pPr>
      <w:ins w:id="157" w:author="Federico Riva" w:date="2022-08-12T08:37:00Z">
        <w:r>
          <w:rPr>
            <w:lang w:val="fr-FR"/>
          </w:rPr>
          <w:t xml:space="preserve">… </w:t>
        </w:r>
      </w:ins>
      <w:ins w:id="158" w:author="Federico Riva" w:date="2022-08-12T08:37:00Z">
        <w:r>
          <w:rPr>
            <w:lang w:val="fr-FR"/>
          </w:rPr>
          <w:t xml:space="preserve">not one agreed on, perfect metric. </w:t>
        </w:r>
      </w:ins>
    </w:p>
    <w:p>
      <w:pPr>
        <w:pStyle w:val="Body"/>
        <w:rPr>
          <w:lang w:val="fr-FR"/>
          <w:ins w:id="161" w:author="Unknown Author" w:date="2022-08-31T13:53:19Z"/>
        </w:rPr>
      </w:pPr>
      <w:ins w:id="160" w:author="Unknown Author" w:date="2022-08-31T13:53:19Z">
        <w:r>
          <w:rPr/>
        </w:r>
      </w:ins>
    </w:p>
    <w:p>
      <w:pPr>
        <w:pStyle w:val="Body"/>
        <w:rPr/>
      </w:pPr>
      <w:ins w:id="162" w:author="Unknown Author" w:date="2022-08-31T13:53:19Z">
        <w:r>
          <w:rPr>
            <w:lang w:val="fr-FR"/>
          </w:rPr>
          <w:t>LUCA</w:t>
        </w:r>
      </w:ins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Visualise (</w:t>
      </w:r>
      <w:r>
        <w:rPr>
          <w:color w:val="0000FF"/>
          <w:lang w:val="it-IT"/>
        </w:rPr>
        <w:t>Wallace component</w:t>
      </w:r>
      <w:r>
        <w:rPr/>
        <w:t>)</w:t>
      </w:r>
      <w:ins w:id="163" w:author="Federico Riva" w:date="2022-08-12T08:41:00Z">
        <w:r>
          <w:rPr/>
          <w:t xml:space="preserve"> </w:t>
        </w:r>
      </w:ins>
      <w:ins w:id="164" w:author="Federico Riva" w:date="2022-08-12T08:41:00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Response curves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Map predictions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Raw and Logistic outputs (</w:t>
      </w:r>
      <w:r>
        <w:rPr>
          <w:color w:val="0000FF"/>
          <w:lang w:val="en-CA"/>
        </w:rPr>
        <w:t>Wallace component</w:t>
      </w:r>
      <w:r>
        <w:rPr/>
        <w:t>)</w:t>
      </w:r>
    </w:p>
    <w:p>
      <w:pPr>
        <w:pStyle w:val="Body"/>
        <w:numPr>
          <w:ilvl w:val="2"/>
          <w:numId w:val="1"/>
        </w:numPr>
        <w:rPr/>
      </w:pPr>
      <w:r>
        <w:rPr>
          <w:lang w:val="fr-FR"/>
        </w:rPr>
        <w:t>Binary output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Project (</w:t>
      </w:r>
      <w:r>
        <w:rPr>
          <w:color w:val="0000FF"/>
          <w:lang w:val="it-IT"/>
        </w:rPr>
        <w:t>Wallace component</w:t>
      </w:r>
      <w:r>
        <w:rPr/>
        <w:t>)</w:t>
      </w:r>
      <w:ins w:id="165" w:author="Federico Riva" w:date="2022-08-12T08:41:00Z">
        <w:r>
          <w:rPr/>
          <w:t xml:space="preserve"> </w:t>
        </w:r>
      </w:ins>
      <w:ins w:id="166" w:author="Federico Riva" w:date="2022-08-12T08:41:00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New locations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Future environmental variables</w:t>
      </w:r>
    </w:p>
    <w:p>
      <w:pPr>
        <w:pStyle w:val="Body"/>
        <w:numPr>
          <w:ilvl w:val="1"/>
          <w:numId w:val="1"/>
        </w:numPr>
        <w:rPr/>
      </w:pPr>
      <w:r>
        <w:rPr>
          <w:lang w:val="it-IT"/>
        </w:rPr>
        <w:t xml:space="preserve">Multivariate </w:t>
      </w:r>
      <w:r>
        <w:rPr>
          <w:lang w:val="fr-FR"/>
        </w:rPr>
        <w:t>E</w:t>
      </w:r>
      <w:r>
        <w:rPr/>
        <w:t xml:space="preserve">nvironmental Similarity </w:t>
      </w:r>
      <w:r>
        <w:rPr>
          <w:lang w:val="fr-FR"/>
        </w:rPr>
        <w:t>S</w:t>
      </w:r>
      <w:r>
        <w:rPr/>
        <w:t>urface</w:t>
      </w:r>
      <w:r>
        <w:rPr>
          <w:lang w:val="fr-FR"/>
        </w:rPr>
        <w:t xml:space="preserve"> (MESS) (</w:t>
      </w:r>
      <w:r>
        <w:rPr>
          <w:color w:val="0000FF"/>
          <w:lang w:val="it-IT"/>
        </w:rPr>
        <w:t>Wallace component</w:t>
      </w:r>
      <w:r>
        <w:rPr/>
        <w:t>)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Extracting R code (</w:t>
      </w:r>
      <w:r>
        <w:rPr>
          <w:color w:val="0000FF"/>
          <w:lang w:val="en-CA"/>
        </w:rPr>
        <w:t>Wallace component</w:t>
      </w:r>
      <w:r>
        <w:rPr/>
        <w:t>)</w:t>
      </w:r>
      <w:ins w:id="167" w:author="Federico Riva" w:date="2022-08-12T08:42:00Z">
        <w:r>
          <w:rPr/>
          <w:t xml:space="preserve"> </w:t>
        </w:r>
      </w:ins>
      <w:ins w:id="168" w:author="Federico Riva" w:date="2022-08-12T08:42:00Z">
        <w:r>
          <w:rPr>
            <w:color w:val="FF0000"/>
            <w:lang w:val="fr-FR"/>
          </w:rPr>
          <w:t>(5 min)</w:t>
        </w:r>
      </w:ins>
    </w:p>
    <w:p>
      <w:pPr>
        <w:pStyle w:val="Body"/>
        <w:rPr/>
      </w:pPr>
      <w:ins w:id="170" w:author="Unknown Author" w:date="2022-08-31T13:45:54Z">
        <w:r>
          <w:rPr>
            <w:color w:val="FF0000"/>
            <w:lang w:val="fr-FR"/>
          </w:rPr>
          <w:t>FEDE</w:t>
        </w:r>
      </w:ins>
    </w:p>
    <w:p>
      <w:pPr>
        <w:pStyle w:val="Body"/>
        <w:numPr>
          <w:ilvl w:val="0"/>
          <w:numId w:val="1"/>
        </w:numPr>
        <w:rPr/>
      </w:pPr>
      <w:ins w:id="171" w:author="Unknown Author" w:date="2022-08-31T13:43:01Z">
        <w:r>
          <w:rPr>
            <w:lang w:val="fr-FR"/>
          </w:rPr>
          <w:t xml:space="preserve">Defining our rationale </w:t>
        </w:r>
      </w:ins>
      <w:ins w:id="172" w:author="Unknown Author" w:date="2022-08-31T13:43:01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ins w:id="174" w:author="Unknown Author" w:date="2022-08-31T13:43:01Z">
        <w:r>
          <w:rPr/>
          <w:t>What are you modeling, and why?</w:t>
        </w:r>
      </w:ins>
    </w:p>
    <w:p>
      <w:pPr>
        <w:pStyle w:val="Body"/>
        <w:numPr>
          <w:ilvl w:val="2"/>
          <w:numId w:val="1"/>
        </w:numPr>
        <w:rPr/>
      </w:pPr>
      <w:ins w:id="176" w:author="Unknown Author" w:date="2022-08-31T13:43:01Z">
        <w:r>
          <w:rPr/>
          <w:t>Predicting distribution (maps for present or future), inferring species-environment relationships</w:t>
        </w:r>
      </w:ins>
    </w:p>
    <w:p>
      <w:pPr>
        <w:pStyle w:val="Body"/>
        <w:numPr>
          <w:ilvl w:val="2"/>
          <w:numId w:val="1"/>
        </w:numPr>
        <w:rPr/>
      </w:pPr>
      <w:ins w:id="178" w:author="Unknown Author" w:date="2022-08-31T13:43:01Z">
        <w:r>
          <w:rPr>
            <w:lang w:val="fr-FR"/>
          </w:rPr>
          <w:t>“</w:t>
        </w:r>
      </w:ins>
      <w:ins w:id="179" w:author="Unknown Author" w:date="2022-08-31T13:43:01Z">
        <w:r>
          <w:rPr>
            <w:lang w:val="fr-FR"/>
          </w:rPr>
          <w:t>Where are potential breeding sites?”</w:t>
        </w:r>
      </w:ins>
    </w:p>
    <w:p>
      <w:pPr>
        <w:pStyle w:val="Body"/>
        <w:numPr>
          <w:ilvl w:val="2"/>
          <w:numId w:val="1"/>
        </w:numPr>
        <w:rPr/>
      </w:pPr>
      <w:ins w:id="181" w:author="Unknown Author" w:date="2022-08-31T13:43:01Z">
        <w:r>
          <w:rPr>
            <w:lang w:val="fr-FR"/>
          </w:rPr>
          <w:t>“</w:t>
        </w:r>
      </w:ins>
      <w:ins w:id="182" w:author="Unknown Author" w:date="2022-08-31T13:43:01Z">
        <w:r>
          <w:rPr>
            <w:lang w:val="fr-FR"/>
          </w:rPr>
          <w:t>Where are potential sighting locations?”</w:t>
        </w:r>
      </w:ins>
    </w:p>
    <w:p>
      <w:pPr>
        <w:pStyle w:val="Body"/>
        <w:numPr>
          <w:ilvl w:val="3"/>
          <w:numId w:val="1"/>
        </w:numPr>
        <w:rPr/>
      </w:pPr>
      <w:ins w:id="184" w:author="Unknown Author" w:date="2022-08-31T13:43:01Z">
        <w:r>
          <w:rPr>
            <w:lang w:val="fr-FR"/>
          </w:rPr>
          <w:t>Mobile/sessile species</w:t>
        </w:r>
      </w:ins>
    </w:p>
    <w:p>
      <w:pPr>
        <w:pStyle w:val="Body"/>
        <w:numPr>
          <w:ilvl w:val="3"/>
          <w:numId w:val="1"/>
        </w:numPr>
        <w:rPr/>
      </w:pPr>
      <w:ins w:id="186" w:author="Unknown Author" w:date="2022-08-31T13:43:01Z">
        <w:r>
          <w:rPr>
            <w:lang w:val="fr-FR"/>
          </w:rPr>
          <w:t>Home range sizes</w:t>
        </w:r>
      </w:ins>
    </w:p>
    <w:p>
      <w:pPr>
        <w:pStyle w:val="Body"/>
        <w:numPr>
          <w:ilvl w:val="1"/>
          <w:numId w:val="1"/>
        </w:numPr>
        <w:rPr/>
      </w:pPr>
      <w:ins w:id="188" w:author="Unknown Author" w:date="2022-08-31T13:43:01Z">
        <w:r>
          <w:rPr>
            <w:lang w:val="fr-FR"/>
          </w:rPr>
          <w:t>“</w:t>
        </w:r>
      </w:ins>
      <w:ins w:id="189" w:author="Unknown Author" w:date="2022-08-31T13:43:01Z">
        <w:r>
          <w:rPr>
            <w:lang w:val="fr-FR"/>
          </w:rPr>
          <w:t>How will distribution change in the future?”</w:t>
        </w:r>
      </w:ins>
    </w:p>
    <w:p>
      <w:pPr>
        <w:pStyle w:val="Body"/>
        <w:numPr>
          <w:ilvl w:val="1"/>
          <w:numId w:val="1"/>
        </w:numPr>
        <w:rPr/>
      </w:pPr>
      <w:ins w:id="191" w:author="Unknown Author" w:date="2022-08-31T13:43:01Z">
        <w:r>
          <w:rPr>
            <w:lang w:val="fr-FR"/>
          </w:rPr>
          <w:t xml:space="preserve">Examples of all of the above </w:t>
        </w:r>
      </w:ins>
    </w:p>
    <w:p>
      <w:pPr>
        <w:pStyle w:val="Body"/>
        <w:numPr>
          <w:ilvl w:val="0"/>
          <w:numId w:val="1"/>
        </w:numPr>
        <w:rPr/>
      </w:pPr>
      <w:ins w:id="193" w:author="Unknown Author" w:date="2022-08-31T13:43:01Z">
        <w:r>
          <w:rPr/>
          <w:t xml:space="preserve">Theory </w:t>
        </w:r>
      </w:ins>
      <w:ins w:id="194" w:author="Unknown Author" w:date="2022-08-31T13:43:01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ins w:id="196" w:author="Unknown Author" w:date="2022-08-31T13:43:01Z">
        <w:r>
          <w:rPr/>
          <w:t xml:space="preserve">Niche theory </w:t>
        </w:r>
      </w:ins>
      <w:hyperlink r:id="rId6">
        <w:ins w:id="197" w:author="Unknown Author" w:date="2022-08-31T13:43:01Z">
          <w:r>
            <w:rPr>
              <w:rStyle w:val="InternetLink"/>
            </w:rPr>
            <w:t>https://onlinelibrary.wiley.com/doi/10.1111/j.1461-0248.2007.01107.x</w:t>
          </w:r>
        </w:ins>
      </w:hyperlink>
      <w:ins w:id="198" w:author="Unknown Author" w:date="2022-08-31T13:43:01Z">
        <w:r>
          <w:rPr/>
          <w:t xml:space="preserve"> </w:t>
        </w:r>
      </w:ins>
    </w:p>
    <w:p>
      <w:pPr>
        <w:pStyle w:val="Body"/>
        <w:numPr>
          <w:ilvl w:val="1"/>
          <w:numId w:val="1"/>
        </w:numPr>
        <w:rPr/>
      </w:pPr>
      <w:ins w:id="200" w:author="Unknown Author" w:date="2022-08-31T13:43:01Z">
        <w:r>
          <w:rPr/>
          <w:t xml:space="preserve">BAM diagram </w:t>
        </w:r>
      </w:ins>
      <w:hyperlink r:id="rId7">
        <w:ins w:id="201" w:author="Unknown Author" w:date="2022-08-31T13:43:01Z">
          <w:r>
            <w:rPr>
              <w:rStyle w:val="InternetLink"/>
            </w:rPr>
            <w:t>https://www.researchgate.net/publication/255722125_Variation_in_niche_and_distribution_model_performance_The_need_for_a_priori_assessment_of_key_causal_factors</w:t>
          </w:r>
        </w:ins>
      </w:hyperlink>
      <w:ins w:id="202" w:author="Unknown Author" w:date="2022-08-31T13:43:01Z">
        <w:r>
          <w:rPr/>
          <w:t xml:space="preserve"> </w:t>
        </w:r>
      </w:ins>
    </w:p>
    <w:p>
      <w:pPr>
        <w:pStyle w:val="Body"/>
        <w:numPr>
          <w:ilvl w:val="1"/>
          <w:numId w:val="1"/>
        </w:numPr>
        <w:rPr/>
      </w:pPr>
      <w:ins w:id="204" w:author="Unknown Author" w:date="2022-08-31T13:43:01Z">
        <w:r>
          <w:rPr/>
          <w:t>Implications of theory</w:t>
        </w:r>
      </w:ins>
    </w:p>
    <w:p>
      <w:pPr>
        <w:pStyle w:val="Body"/>
        <w:numPr>
          <w:ilvl w:val="0"/>
          <w:numId w:val="1"/>
        </w:numPr>
        <w:rPr/>
      </w:pPr>
      <w:ins w:id="206" w:author="Unknown Author" w:date="2022-08-31T13:43:01Z">
        <w:r>
          <w:rPr>
            <w:lang w:val="fr-FR"/>
          </w:rPr>
          <w:t xml:space="preserve">Choosing appropriate resolution </w:t>
        </w:r>
      </w:ins>
      <w:ins w:id="207" w:author="Unknown Author" w:date="2022-08-31T13:43:01Z">
        <w:r>
          <w:rPr>
            <w:color w:val="FF0000"/>
            <w:lang w:val="fr-FR"/>
          </w:rPr>
          <w:t>(10 min)</w:t>
        </w:r>
      </w:ins>
    </w:p>
    <w:p>
      <w:pPr>
        <w:pStyle w:val="Body"/>
        <w:numPr>
          <w:ilvl w:val="1"/>
          <w:numId w:val="1"/>
        </w:numPr>
        <w:rPr/>
      </w:pPr>
      <w:ins w:id="209" w:author="Unknown Author" w:date="2022-08-31T13:43:01Z">
        <w:r>
          <w:rPr>
            <w:lang w:val="fr-FR"/>
          </w:rPr>
          <w:t xml:space="preserve">Temporal; Spatial; </w:t>
        </w:r>
      </w:ins>
    </w:p>
    <w:p>
      <w:pPr>
        <w:pStyle w:val="Body"/>
        <w:numPr>
          <w:ilvl w:val="1"/>
          <w:numId w:val="1"/>
        </w:numPr>
        <w:rPr/>
      </w:pPr>
      <w:ins w:id="211" w:author="Unknown Author" w:date="2022-08-31T13:43:01Z">
        <w:r>
          <w:rPr>
            <w:lang w:val="fr-FR"/>
          </w:rPr>
          <w:t xml:space="preserve">Thematic; </w:t>
        </w:r>
      </w:ins>
      <w:hyperlink r:id="rId8">
        <w:ins w:id="212" w:author="Unknown Author" w:date="2022-08-31T13:43:01Z">
          <w:r>
            <w:rPr>
              <w:rStyle w:val="InternetLink"/>
              <w:lang w:val="fr-FR"/>
            </w:rPr>
            <w:t>https://ace-lab.ca/assets_b/Riva-Nielsen2020_Article_SixKeyStepsForFunctionalLandsc.pdf</w:t>
          </w:r>
        </w:ins>
      </w:hyperlink>
      <w:ins w:id="213" w:author="Unknown Author" w:date="2022-08-31T13:43:01Z">
        <w:r>
          <w:rPr>
            <w:lang w:val="fr-FR"/>
          </w:rPr>
          <w:t xml:space="preserve"> </w:t>
        </w:r>
      </w:ins>
      <w:ins w:id="214" w:author="Unknown Author" w:date="2022-08-31T13:45:09Z">
        <w:r>
          <w:rPr>
            <w:lang w:val="fr-FR"/>
          </w:rPr>
          <w:t xml:space="preserve"> </w:t>
        </w:r>
      </w:ins>
    </w:p>
    <w:p>
      <w:pPr>
        <w:pStyle w:val="Body"/>
        <w:ind w:left="283" w:hanging="0"/>
        <w:rPr/>
      </w:pPr>
      <w:r>
        <w:rPr/>
      </w:r>
    </w:p>
    <w:p>
      <w:pPr>
        <w:pStyle w:val="Heading"/>
        <w:numPr>
          <w:ilvl w:val="0"/>
          <w:numId w:val="2"/>
        </w:numPr>
        <w:rPr/>
      </w:pPr>
      <w:r>
        <w:rPr/>
        <w:t>Lunch break(12:30 - 14:00)</w:t>
      </w:r>
    </w:p>
    <w:p>
      <w:pPr>
        <w:pStyle w:val="Body"/>
        <w:ind w:left="283" w:hanging="0"/>
        <w:rPr/>
      </w:pPr>
      <w:r>
        <w:rPr/>
      </w:r>
    </w:p>
    <w:p>
      <w:pPr>
        <w:pStyle w:val="Body"/>
        <w:rPr/>
      </w:pPr>
      <w:r>
        <w:rPr/>
      </w:r>
    </w:p>
    <w:p>
      <w:pPr>
        <w:pStyle w:val="Subtitle"/>
        <w:rPr/>
      </w:pPr>
      <w:r>
        <w:rPr/>
        <w:t>Afternoon</w:t>
      </w:r>
    </w:p>
    <w:p>
      <w:pPr>
        <w:pStyle w:val="Body"/>
        <w:numPr>
          <w:ilvl w:val="0"/>
          <w:numId w:val="3"/>
        </w:numPr>
        <w:rPr/>
      </w:pPr>
      <w:r>
        <w:rPr>
          <w:lang w:val="fr-FR"/>
        </w:rPr>
        <w:t>Theory on SDMs as Red List assessments tools</w:t>
      </w:r>
    </w:p>
    <w:p>
      <w:pPr>
        <w:pStyle w:val="Body"/>
        <w:numPr>
          <w:ilvl w:val="1"/>
          <w:numId w:val="3"/>
        </w:numPr>
        <w:pPrChange w:id="0" w:author="Federico Riva" w:date="2022-08-14T00:24:00Z">
          <w:pPr>
            <w:pStyle w:val="Body"/>
            <w:numPr>
              <w:ilvl w:val="0"/>
              <w:numId w:val="3"/>
            </w:numPr>
            <w:ind w:left="220" w:hanging="220"/>
          </w:pPr>
        </w:pPrChange>
        <w:rPr/>
      </w:pPr>
      <w:hyperlink r:id="rId9">
        <w:r>
          <w:rPr>
            <w:rStyle w:val="InternetLink"/>
          </w:rPr>
          <w:t>https://conbio.onlinelibrary.wiley.com/doi/10.1111/cobi.12591</w:t>
        </w:r>
      </w:hyperlink>
      <w:ins w:id="215" w:author="Federico Riva" w:date="2022-08-14T00:24:00Z">
        <w:r>
          <w:rPr/>
          <w:t xml:space="preserve"> </w:t>
        </w:r>
      </w:ins>
    </w:p>
    <w:p>
      <w:pPr>
        <w:pStyle w:val="Body"/>
        <w:numPr>
          <w:ilvl w:val="0"/>
          <w:numId w:val="3"/>
        </w:numPr>
        <w:rPr/>
      </w:pPr>
      <w:r>
        <w:rPr>
          <w:lang w:val="fr-FR"/>
        </w:rPr>
        <w:t>Students to produce SDM for threatened species</w:t>
      </w:r>
    </w:p>
    <w:p>
      <w:pPr>
        <w:pStyle w:val="Body"/>
        <w:ind w:left="283" w:hanging="0"/>
        <w:rPr/>
      </w:pPr>
      <w:r>
        <w:rPr/>
      </w:r>
    </w:p>
    <w:p>
      <w:pPr>
        <w:pStyle w:val="Body"/>
        <w:ind w:left="283" w:hanging="0"/>
        <w:rPr/>
      </w:pPr>
      <w:r>
        <w:rPr/>
      </w:r>
    </w:p>
    <w:p>
      <w:pPr>
        <w:pStyle w:val="Heading"/>
        <w:numPr>
          <w:ilvl w:val="0"/>
          <w:numId w:val="2"/>
        </w:numPr>
        <w:rPr/>
      </w:pPr>
      <w:r>
        <w:rPr/>
        <w:t>SDMs for Red List assessments (14:00 15:30)</w:t>
      </w:r>
    </w:p>
    <w:p>
      <w:pPr>
        <w:pStyle w:val="Heading2"/>
        <w:ind w:left="283" w:hanging="0"/>
        <w:rPr/>
      </w:pPr>
      <w:r>
        <w:rPr/>
        <w:t>Fede/Luca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Extent Of Occurrence (EOO)</w:t>
      </w:r>
      <w:ins w:id="216" w:author="Unknown Author" w:date="2022-08-31T14:04:35Z">
        <w:r>
          <w:rPr>
            <w:lang w:val="fr-FR"/>
          </w:rPr>
          <w:t xml:space="preserve"> </w:t>
        </w:r>
      </w:ins>
      <w:ins w:id="217" w:author="Unknown Author" w:date="2022-08-31T14:04:35Z">
        <w:r>
          <w:rPr>
            <w:lang w:val="fr-FR"/>
          </w:rPr>
          <w:t xml:space="preserve">R package </w:t>
        </w:r>
      </w:ins>
      <w:ins w:id="218" w:author="Unknown Author" w:date="2022-08-31T14:04:35Z">
        <w:r>
          <w:rPr>
            <w:rFonts w:eastAsia="Arial Unicode MS" w:cs="Arial Unicode MS"/>
            <w:color w:val="000000"/>
            <w:kern w:val="0"/>
            <w:sz w:val="22"/>
            <w:szCs w:val="22"/>
            <w:lang w:val="fr-FR" w:eastAsia="en-CA" w:bidi="ar-SA"/>
            <w14:textOutline w14:w="0" w14:cap="flat" w14:cmpd="sng" w14:algn="ctr">
              <w14:noFill/>
              <w14:prstDash w14:val="solid"/>
              <w14:bevel/>
            </w14:textOutline>
          </w:rPr>
          <w:t>«</w:t>
        </w:r>
      </w:ins>
      <w:ins w:id="219" w:author="Unknown Author" w:date="2022-08-31T14:04:35Z">
        <w:r>
          <w:rPr>
            <w:lang w:val="fr-FR"/>
          </w:rPr>
          <w:t> red </w:t>
        </w:r>
      </w:ins>
      <w:ins w:id="220" w:author="Unknown Author" w:date="2022-08-31T14:04:35Z">
        <w:r>
          <w:rPr>
            <w:rFonts w:eastAsia="Arial Unicode MS" w:cs="Arial Unicode MS"/>
            <w:color w:val="000000"/>
            <w:kern w:val="0"/>
            <w:sz w:val="22"/>
            <w:szCs w:val="22"/>
            <w:lang w:val="fr-FR" w:eastAsia="en-CA" w:bidi="ar-SA"/>
            <w14:textOutline w14:w="0" w14:cap="flat" w14:cmpd="sng" w14:algn="ctr">
              <w14:noFill/>
              <w14:prstDash w14:val="solid"/>
              <w14:bevel/>
            </w14:textOutline>
          </w:rPr>
          <w:t>»</w:t>
        </w:r>
      </w:ins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Area Of Occurrence (AOO)</w:t>
      </w:r>
    </w:p>
    <w:p>
      <w:pPr>
        <w:pStyle w:val="Body"/>
        <w:numPr>
          <w:ilvl w:val="0"/>
          <w:numId w:val="1"/>
        </w:numPr>
        <w:rPr/>
      </w:pPr>
      <w:ins w:id="221" w:author="Federico Riva" w:date="2022-08-12T08:42:00Z">
        <w:r>
          <w:rPr>
            <w:lang w:val="fr-FR"/>
          </w:rPr>
          <w:t>Case studies list ?</w:t>
        </w:r>
      </w:ins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Free workshop: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download threatened species occurrence (</w:t>
      </w:r>
      <w:hyperlink r:id="rId10">
        <w:r>
          <w:rPr>
            <w:rStyle w:val="Hyperlink0"/>
          </w:rPr>
          <w:t>https://www.iucnredlist.org/resources/spatial-data-download</w:t>
        </w:r>
      </w:hyperlink>
      <w:r>
        <w:rPr>
          <w:lang w:val="fr-FR"/>
        </w:rPr>
        <w:t>)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Produce SDMs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Compare (visually) SDM with IUCN range</w:t>
      </w:r>
    </w:p>
    <w:p>
      <w:pPr>
        <w:pStyle w:val="Body"/>
        <w:rPr/>
      </w:pPr>
      <w:ins w:id="222" w:author="Unknown Author" w:date="2022-08-31T13:56:46Z">
        <w:r>
          <w:rPr/>
        </w:r>
      </w:ins>
    </w:p>
    <w:p>
      <w:pPr>
        <w:pStyle w:val="Body"/>
        <w:rPr/>
      </w:pPr>
      <w:ins w:id="224" w:author="Unknown Author" w:date="2022-08-31T13:56:46Z">
        <w:r>
          <w:rPr/>
          <w:t xml:space="preserve">1. redo SDM 1 new sp. With </w:t>
        </w:r>
      </w:ins>
      <w:ins w:id="225" w:author="Unknown Author" w:date="2022-08-31T13:56:46Z">
        <w:r>
          <w:rPr/>
          <w:t>R</w:t>
        </w:r>
      </w:ins>
    </w:p>
    <w:p>
      <w:pPr>
        <w:pStyle w:val="Body"/>
        <w:rPr/>
      </w:pPr>
      <w:ins w:id="227" w:author="Unknown Author" w:date="2022-08-31T13:56:46Z">
        <w:r>
          <w:rPr/>
          <w:t>2. EOO, AOO in R, copare with IUCN online</w:t>
        </w:r>
      </w:ins>
    </w:p>
    <w:p>
      <w:pPr>
        <w:pStyle w:val="Body"/>
        <w:rPr/>
      </w:pPr>
      <w:ins w:id="229" w:author="Unknown Author" w:date="2022-08-31T13:56:46Z">
        <w:r>
          <w:rPr/>
          <w:t>3. AOO with SDM, comparew ith IUCN download</w:t>
        </w:r>
      </w:ins>
    </w:p>
    <w:p>
      <w:pPr>
        <w:pStyle w:val="Body"/>
        <w:rPr/>
      </w:pPr>
      <w:r>
        <w:rPr/>
      </w:r>
    </w:p>
    <w:p>
      <w:pPr>
        <w:pStyle w:val="Subtitle"/>
        <w:rPr/>
      </w:pPr>
      <w:r>
        <w:rPr/>
        <w:t>Notes</w:t>
      </w:r>
    </w:p>
    <w:p>
      <w:pPr>
        <w:pStyle w:val="Body"/>
        <w:numPr>
          <w:ilvl w:val="0"/>
          <w:numId w:val="1"/>
        </w:numPr>
        <w:rPr/>
      </w:pPr>
      <w:r>
        <w:rPr>
          <w:lang w:val="fr-FR"/>
        </w:rPr>
        <w:t>How to prepare computers?</w:t>
      </w:r>
    </w:p>
    <w:p>
      <w:pPr>
        <w:pStyle w:val="Body"/>
        <w:numPr>
          <w:ilvl w:val="1"/>
          <w:numId w:val="1"/>
        </w:numPr>
        <w:rPr/>
      </w:pPr>
      <w:r>
        <w:rPr>
          <w:lang w:val="fr-FR"/>
        </w:rPr>
        <w:t>Need to install R and R package “Wallace”.</w:t>
      </w:r>
    </w:p>
    <w:sectPr>
      <w:headerReference w:type="default" r:id="rId11"/>
      <w:footerReference w:type="default" r:id="rId12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9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7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65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83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01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9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37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55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735" w:hanging="295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b/>
        <w:kern w:val="0"/>
        <w:bCs/>
        <w:w w:val="100"/>
        <w:emboss w:val="false"/>
        <w:imprint w:val="fals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220" w:hanging="22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6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00" w:hanging="22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4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180" w:hanging="22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2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60" w:hanging="22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00" w:hanging="22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40" w:hanging="22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2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4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7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9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120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144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168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192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2160" w:hanging="240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6"/>
        <w:sz w:val="26"/>
        <w:spacing w:val="0"/>
        <w:kern w:val="0"/>
        <w:szCs w:val="26"/>
        <w:w w:val="100"/>
        <w:emboss w:val="false"/>
        <w:imprint w:val="false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w="http://schemas.openxmlformats.org/wordprocessingml/2006/main">
  <w:zoom w:percent="65"/>
  <w:revisionView w:insDel="0" w:formatting="0"/>
  <w:trackRevision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CA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d2d"/>
    <w:pPr>
      <w:keepNext w:val="true"/>
      <w:keepLines/>
      <w:spacing w:before="240" w:after="0"/>
      <w:outlineLvl w:val="0"/>
    </w:pPr>
    <w:rPr>
      <w:rFonts w:ascii="Helvetica Neue" w:hAnsi="Helvetica Neue" w:eastAsia="Helvetica Neue" w:cs="Helvetica Neue" w:asciiTheme="majorHAnsi" w:cstheme="majorBidi" w:eastAsiaTheme="majorEastAsia" w:hAnsiTheme="majorHAnsi"/>
      <w:color w:val="0079BF" w:themeColor="accent1" w:themeShade="bf"/>
      <w:sz w:val="32"/>
      <w:szCs w:val="32"/>
    </w:rPr>
  </w:style>
  <w:style w:type="paragraph" w:styleId="Heading2">
    <w:name w:val="Heading 2"/>
    <w:next w:val="Body"/>
    <w:uiPriority w:val="9"/>
    <w:unhideWhenUsed/>
    <w:qFormat/>
    <w:pPr>
      <w:keepNext w:val="true"/>
      <w:widowControl/>
      <w:suppressAutoHyphens w:val="true"/>
      <w:bidi w:val="0"/>
      <w:spacing w:before="0" w:after="0"/>
      <w:jc w:val="left"/>
      <w:outlineLvl w:val="1"/>
    </w:pPr>
    <w:rPr>
      <w:rFonts w:ascii="Helvetica Neue" w:hAnsi="Helvetica Neue" w:eastAsia="Arial Unicode MS" w:cs="Arial Unicode MS"/>
      <w:color w:val="0000FF"/>
      <w:kern w:val="0"/>
      <w:sz w:val="28"/>
      <w:szCs w:val="28"/>
      <w:lang w:val="fr-FR" w:eastAsia="en-CA" w:bidi="ar-SA"/>
      <w14:textOutline w14:w="0" w14:cap="flat" w14:cmpd="sng" w14:algn="ctr">
        <w14:noFill/>
        <w14:prstDash w14:val="solid"/>
        <w14:bevel/>
      </w14:textOutline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u w:val="single"/>
    </w:rPr>
  </w:style>
  <w:style w:type="character" w:styleId="Hyperlink0" w:customStyle="1">
    <w:name w:val="Hyperlink.0"/>
    <w:basedOn w:val="Link"/>
    <w:qFormat/>
    <w:rPr>
      <w:outline w:val="false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6574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13d2d"/>
    <w:rPr>
      <w:rFonts w:ascii="Helvetica Neue" w:hAnsi="Helvetica Neue" w:eastAsia="Helvetica Neue" w:cs="Helvetica Neue" w:asciiTheme="majorHAnsi" w:cstheme="majorBidi" w:eastAsiaTheme="majorEastAsia" w:hAnsiTheme="majorHAnsi"/>
      <w:color w:val="0079BF" w:themeColor="accent1" w:themeShade="bf"/>
      <w:sz w:val="32"/>
      <w:szCs w:val="32"/>
      <w:lang w:val="en-US" w:eastAsia="en-US"/>
    </w:rPr>
  </w:style>
  <w:style w:type="character" w:styleId="LineNumbering">
    <w:name w:val="Line Numbering"/>
    <w:rPr/>
  </w:style>
  <w:style w:type="paragraph" w:styleId="Heading" w:customStyle="1">
    <w:name w:val="Heading"/>
    <w:next w:val="Body"/>
    <w:qFormat/>
    <w:pPr>
      <w:keepNext w:val="true"/>
      <w:widowControl/>
      <w:suppressAutoHyphens w:val="true"/>
      <w:bidi w:val="0"/>
      <w:spacing w:before="0" w:after="0"/>
      <w:jc w:val="left"/>
      <w:outlineLvl w:val="0"/>
    </w:pPr>
    <w:rPr>
      <w:rFonts w:ascii="Helvetica Neue" w:hAnsi="Helvetica Neue" w:eastAsia="Arial Unicode MS" w:cs="Arial Unicode MS"/>
      <w:b/>
      <w:bCs/>
      <w:color w:val="000000"/>
      <w:kern w:val="0"/>
      <w:sz w:val="36"/>
      <w:szCs w:val="36"/>
      <w:lang w:val="fr-FR" w:eastAsia="en-CA" w:bidi="ar-SA"/>
      <w14:textOutline w14:w="0" w14:cap="flat" w14:cmpd="sng" w14:algn="ctr">
        <w14:noFill/>
        <w14:prstDash w14:val="solid"/>
        <w14:bevel/>
      </w14:textOutline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next w:val="Body"/>
    <w:uiPriority w:val="10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b/>
      <w:bCs/>
      <w:color w:val="0000FF"/>
      <w:kern w:val="0"/>
      <w:sz w:val="36"/>
      <w:szCs w:val="36"/>
      <w:lang w:val="en-US" w:eastAsia="en-CA" w:bidi="ar-SA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CA" w:bidi="ar-SA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 w:val="true"/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40"/>
      <w:szCs w:val="40"/>
      <w:lang w:val="fr-FR" w:eastAsia="en-CA" w:bidi="ar-SA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uiPriority w:val="99"/>
    <w:semiHidden/>
    <w:qFormat/>
    <w:rsid w:val="00b06574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Dash" w:customStyle="1">
    <w:name w:val="Dash"/>
    <w:qFormat/>
  </w:style>
  <w:style w:type="numbering" w:styleId="Bullet" w:customStyle="1">
    <w:name w:val="Bullet"/>
    <w:qFormat/>
  </w:style>
  <w:style w:type="numbering" w:styleId="NoteTaking" w:customStyle="1">
    <w:name w:val="Note Taking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nlinelibrary.wiley.com/doi/10.1111/j.1461-0248.2007.01107.x" TargetMode="External"/><Relationship Id="rId3" Type="http://schemas.openxmlformats.org/officeDocument/2006/relationships/hyperlink" Target="https://www.researchgate.net/publication/255722125_Variation_in_niche_and_distribution_model_performance_The_need_for_a_priori_assessment_of_key_causal_factors" TargetMode="External"/><Relationship Id="rId4" Type="http://schemas.openxmlformats.org/officeDocument/2006/relationships/hyperlink" Target="https://ace-lab.ca/assets_b/Riva-Nielsen2020_Article_SixKeyStepsForFunctionalLandsc.pdf" TargetMode="External"/><Relationship Id="rId5" Type="http://schemas.openxmlformats.org/officeDocument/2006/relationships/hyperlink" Target="https://onlinelibrary.wiley.com/doi/10.1111/ecog.02445" TargetMode="External"/><Relationship Id="rId6" Type="http://schemas.openxmlformats.org/officeDocument/2006/relationships/hyperlink" Target="https://onlinelibrary.wiley.com/doi/10.1111/j.1461-0248.2007.01107.x" TargetMode="External"/><Relationship Id="rId7" Type="http://schemas.openxmlformats.org/officeDocument/2006/relationships/hyperlink" Target="https://www.researchgate.net/publication/255722125_Variation_in_niche_and_distribution_model_performance_The_need_for_a_priori_assessment_of_key_causal_factors" TargetMode="External"/><Relationship Id="rId8" Type="http://schemas.openxmlformats.org/officeDocument/2006/relationships/hyperlink" Target="https://ace-lab.ca/assets_b/Riva-Nielsen2020_Article_SixKeyStepsForFunctionalLandsc.pdf" TargetMode="External"/><Relationship Id="rId9" Type="http://schemas.openxmlformats.org/officeDocument/2006/relationships/hyperlink" Target="https://conbio.onlinelibrary.wiley.com/doi/10.1111/cobi.12591" TargetMode="External"/><Relationship Id="rId10" Type="http://schemas.openxmlformats.org/officeDocument/2006/relationships/hyperlink" Target="https://www.iucnredlist.org/resources/spatial-data-download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A9BE4-8B96-4EB6-BF2B-9C6011307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LibreOffice/7.2.7.2$MacOSX_AARCH64 LibreOffice_project/8d71d29d553c0f7dcbfa38fbfda25ee34cce99a2</Application>
  <AppVersion>15.0000</AppVersion>
  <Pages>3</Pages>
  <Words>578</Words>
  <Characters>3374</Characters>
  <CharactersWithSpaces>3745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2022-08-12T12:28:00Z</dcterms:created>
  <dc:creator/>
  <dc:description/>
  <dc:language>en-GB</dc:language>
  <cp:lastModifiedBy/>
  <dcterms:modified xsi:type="dcterms:W3CDTF">2022-08-31T14:04:50Z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